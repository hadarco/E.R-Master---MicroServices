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0059E" w14:textId="77777777" w:rsidR="00DA5FAB" w:rsidRPr="00577ABC" w:rsidRDefault="00162BF9" w:rsidP="00162BF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תרגיל מספר 3 </w:t>
      </w:r>
      <w:r>
        <w:rPr>
          <w:b/>
          <w:bCs/>
          <w:sz w:val="24"/>
          <w:szCs w:val="24"/>
          <w:rtl/>
        </w:rPr>
        <w:t>–</w:t>
      </w:r>
      <w:r w:rsidR="00BF018F" w:rsidRPr="00577ABC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פיתוח מערכת מבוססת שירותים זעירים</w:t>
      </w:r>
      <w:r w:rsidR="00577ABC" w:rsidRPr="00577ABC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- </w:t>
      </w:r>
      <w:r w:rsidR="00577ABC" w:rsidRPr="00577ABC">
        <w:rPr>
          <w:rFonts w:hint="cs"/>
          <w:b/>
          <w:bCs/>
          <w:sz w:val="24"/>
          <w:szCs w:val="24"/>
          <w:rtl/>
        </w:rPr>
        <w:t>מיקרוסרויסס</w:t>
      </w:r>
    </w:p>
    <w:p w14:paraId="3F745E88" w14:textId="77777777" w:rsidR="00BF018F" w:rsidRDefault="00BF018F" w:rsidP="00BF018F">
      <w:pPr>
        <w:jc w:val="center"/>
        <w:rPr>
          <w:rtl/>
        </w:rPr>
      </w:pPr>
    </w:p>
    <w:p w14:paraId="6E5B62F7" w14:textId="77777777" w:rsidR="00807D0B" w:rsidRDefault="00807D0B" w:rsidP="00E43182">
      <w:pPr>
        <w:rPr>
          <w:rtl/>
        </w:rPr>
      </w:pPr>
      <w:r>
        <w:rPr>
          <w:rFonts w:hint="cs"/>
          <w:rtl/>
        </w:rPr>
        <w:t xml:space="preserve">להלן ההנחיות לביצוע תרגיל מספר </w:t>
      </w:r>
      <w:r w:rsidR="00162BF9">
        <w:rPr>
          <w:rFonts w:hint="cs"/>
          <w:rtl/>
        </w:rPr>
        <w:t>3</w:t>
      </w:r>
      <w:r>
        <w:rPr>
          <w:rFonts w:hint="cs"/>
          <w:rtl/>
        </w:rPr>
        <w:t xml:space="preserve"> בקורס מבוא לארכיטק</w:t>
      </w:r>
      <w:r w:rsidR="00E43182">
        <w:rPr>
          <w:rFonts w:hint="cs"/>
          <w:rtl/>
        </w:rPr>
        <w:t>טורת מחשבים. להכנת התרגיל הוקצו 4</w:t>
      </w:r>
      <w:r w:rsidR="00162BF9">
        <w:rPr>
          <w:rFonts w:hint="cs"/>
          <w:rtl/>
        </w:rPr>
        <w:t xml:space="preserve"> שבועות</w:t>
      </w:r>
      <w:r w:rsidR="00577ABC">
        <w:rPr>
          <w:rFonts w:hint="cs"/>
          <w:rtl/>
        </w:rPr>
        <w:t>. תאריך ההגשה הס</w:t>
      </w:r>
      <w:r w:rsidR="00A40360">
        <w:rPr>
          <w:rFonts w:hint="cs"/>
          <w:rtl/>
        </w:rPr>
        <w:t xml:space="preserve">ופי בתיבת ההגשה הינו </w:t>
      </w:r>
      <w:r w:rsidR="00E43182">
        <w:rPr>
          <w:rFonts w:hint="cs"/>
          <w:rtl/>
        </w:rPr>
        <w:t xml:space="preserve">יום חמישי ה 3 בינואר 2019, </w:t>
      </w:r>
      <w:r w:rsidR="002941EA">
        <w:rPr>
          <w:rFonts w:hint="cs"/>
          <w:rtl/>
        </w:rPr>
        <w:t xml:space="preserve">אחד המפתחות החשובים להצלחה היא יכולת עבודת הצוות ושיתוף הפעולה. </w:t>
      </w:r>
    </w:p>
    <w:p w14:paraId="42F09C96" w14:textId="77777777" w:rsidR="00E43182" w:rsidRDefault="00E43182" w:rsidP="00BF018F">
      <w:pPr>
        <w:rPr>
          <w:rtl/>
        </w:rPr>
      </w:pPr>
      <w:r>
        <w:rPr>
          <w:rFonts w:hint="cs"/>
          <w:rtl/>
        </w:rPr>
        <w:t>המטרה: פיתוח אפליקציה מלאה שכולה מעוצבת ומבוצעת בארכיטקטורה של שירותים זעירים.</w:t>
      </w:r>
      <w:r w:rsidR="00602A9E">
        <w:rPr>
          <w:rFonts w:hint="cs"/>
          <w:rtl/>
        </w:rPr>
        <w:t xml:space="preserve"> </w:t>
      </w:r>
    </w:p>
    <w:p w14:paraId="23B3EDE7" w14:textId="77777777" w:rsidR="00BF018F" w:rsidRDefault="00BF018F" w:rsidP="00BF018F">
      <w:pPr>
        <w:rPr>
          <w:rtl/>
        </w:rPr>
      </w:pPr>
      <w:r>
        <w:rPr>
          <w:rFonts w:hint="cs"/>
          <w:rtl/>
        </w:rPr>
        <w:t>שלבי עבודה:</w:t>
      </w:r>
    </w:p>
    <w:p w14:paraId="48BA6E5D" w14:textId="77777777" w:rsidR="00577ABC" w:rsidRDefault="00BF018F" w:rsidP="00E43182">
      <w:pPr>
        <w:pStyle w:val="ListParagraph"/>
        <w:numPr>
          <w:ilvl w:val="0"/>
          <w:numId w:val="1"/>
        </w:numPr>
      </w:pPr>
      <w:r w:rsidRPr="00577ABC">
        <w:rPr>
          <w:rFonts w:hint="cs"/>
          <w:b/>
          <w:bCs/>
          <w:rtl/>
        </w:rPr>
        <w:t>בחירת פרויקט</w:t>
      </w:r>
      <w:r>
        <w:rPr>
          <w:rFonts w:hint="cs"/>
          <w:rtl/>
        </w:rPr>
        <w:t xml:space="preserve"> :</w:t>
      </w:r>
    </w:p>
    <w:p w14:paraId="3328CF83" w14:textId="77777777" w:rsidR="00D41AC5" w:rsidRDefault="00E43182" w:rsidP="001F5E04">
      <w:pPr>
        <w:ind w:left="360"/>
        <w:rPr>
          <w:rtl/>
        </w:rPr>
      </w:pPr>
      <w:r>
        <w:rPr>
          <w:rFonts w:hint="cs"/>
          <w:rtl/>
        </w:rPr>
        <w:t xml:space="preserve">אין כל מגבלות </w:t>
      </w:r>
      <w:r w:rsidR="00D41AC5">
        <w:rPr>
          <w:rFonts w:hint="cs"/>
          <w:rtl/>
        </w:rPr>
        <w:t xml:space="preserve">מקסימום </w:t>
      </w:r>
      <w:r>
        <w:rPr>
          <w:rFonts w:hint="cs"/>
          <w:rtl/>
        </w:rPr>
        <w:t>על נושא ות</w:t>
      </w:r>
      <w:ins w:id="0" w:author="Shlomo Mark" w:date="2018-11-25T15:33:00Z">
        <w:r w:rsidR="001F5E04">
          <w:rPr>
            <w:rFonts w:hint="cs"/>
            <w:rtl/>
          </w:rPr>
          <w:t>כ</w:t>
        </w:r>
      </w:ins>
      <w:r>
        <w:rPr>
          <w:rFonts w:hint="cs"/>
          <w:rtl/>
        </w:rPr>
        <w:t xml:space="preserve">ולת הפרויקט, </w:t>
      </w:r>
      <w:r w:rsidR="00D41AC5">
        <w:rPr>
          <w:rFonts w:hint="cs"/>
          <w:rtl/>
        </w:rPr>
        <w:t xml:space="preserve">אולם עליכם להגיע לכדי אפליקציה עובדת ושלמה בתאריך ההגשה . ישנם לעומת זאת מגבלות מינימום </w:t>
      </w:r>
      <w:r w:rsidR="00D41AC5">
        <w:rPr>
          <w:rtl/>
        </w:rPr>
        <w:t>–</w:t>
      </w:r>
      <w:r w:rsidR="00D41AC5">
        <w:rPr>
          <w:rFonts w:hint="cs"/>
          <w:rtl/>
        </w:rPr>
        <w:t xml:space="preserve"> </w:t>
      </w:r>
    </w:p>
    <w:p w14:paraId="3FAD9361" w14:textId="77777777" w:rsidR="00D41AC5" w:rsidRDefault="00D41AC5" w:rsidP="001F2D7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על </w:t>
      </w:r>
      <w:r w:rsidR="001F2D74">
        <w:rPr>
          <w:rFonts w:hint="cs"/>
          <w:rtl/>
        </w:rPr>
        <w:t>הפרויקט להכיל לפחות 8</w:t>
      </w:r>
      <w:r>
        <w:rPr>
          <w:rFonts w:hint="cs"/>
          <w:rtl/>
        </w:rPr>
        <w:t xml:space="preserve"> שירותים זעירים אשר פותחו בלפחות 2 סביבות פיתוח שונות ואשר עובד כישות אחת. </w:t>
      </w:r>
    </w:p>
    <w:p w14:paraId="00FBD253" w14:textId="77777777" w:rsidR="00D41AC5" w:rsidRDefault="00D41AC5" w:rsidP="001F2D7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לפחות 2 שירותים (מתוך ה  </w:t>
      </w:r>
      <w:r w:rsidR="001F2D74">
        <w:rPr>
          <w:rFonts w:hint="cs"/>
          <w:rtl/>
        </w:rPr>
        <w:t>8</w:t>
      </w:r>
      <w:r>
        <w:rPr>
          <w:rFonts w:hint="cs"/>
          <w:rtl/>
        </w:rPr>
        <w:t xml:space="preserve"> )  חייבים לשמש כחלופיים (ניתן להפעיל את הפרויקט כאשר הם מופעלים או לא) </w:t>
      </w:r>
    </w:p>
    <w:p w14:paraId="57C064B6" w14:textId="77777777" w:rsidR="00E43182" w:rsidRDefault="00E43182" w:rsidP="00D41AC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עליכם לבחור ולפתח פרויקט תוכנה (אפליקציה עובדת) </w:t>
      </w:r>
    </w:p>
    <w:p w14:paraId="0AE47A8E" w14:textId="25104E06" w:rsidR="00D41AC5" w:rsidRDefault="009B6A28" w:rsidP="00D41AC5">
      <w:pPr>
        <w:pStyle w:val="ListParagraph"/>
        <w:numPr>
          <w:ilvl w:val="1"/>
          <w:numId w:val="1"/>
        </w:numPr>
        <w:rPr>
          <w:rtl/>
        </w:rPr>
      </w:pPr>
      <w:ins w:id="1" w:author="Dan Almog" w:date="2018-11-27T09:50:00Z">
        <w:r>
          <w:rPr>
            <w:rFonts w:hint="cs"/>
            <w:rtl/>
          </w:rPr>
          <w:t xml:space="preserve">יהיה </w:t>
        </w:r>
      </w:ins>
      <w:r w:rsidR="00D41AC5">
        <w:rPr>
          <w:rFonts w:hint="cs"/>
          <w:rtl/>
        </w:rPr>
        <w:t>על</w:t>
      </w:r>
      <w:ins w:id="2" w:author="Shlomo Mark" w:date="2018-11-25T15:34:00Z">
        <w:r w:rsidR="001F5E04">
          <w:rPr>
            <w:rFonts w:hint="cs"/>
            <w:rtl/>
          </w:rPr>
          <w:t>י</w:t>
        </w:r>
      </w:ins>
      <w:r w:rsidR="00D41AC5">
        <w:rPr>
          <w:rFonts w:hint="cs"/>
          <w:rtl/>
        </w:rPr>
        <w:t xml:space="preserve">כם להדגים את המערכת מופעלת ולהראות כיצד בדקתם את המערכת </w:t>
      </w:r>
    </w:p>
    <w:p w14:paraId="7A3E4FC2" w14:textId="77777777" w:rsidR="00602A9E" w:rsidRDefault="00602A9E" w:rsidP="00D41AC5">
      <w:pPr>
        <w:pStyle w:val="ListParagraph"/>
        <w:ind w:left="360"/>
        <w:rPr>
          <w:rtl/>
        </w:rPr>
      </w:pPr>
    </w:p>
    <w:p w14:paraId="4386ABD4" w14:textId="77777777" w:rsidR="00602A9E" w:rsidRDefault="00602A9E" w:rsidP="00D41AC5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הבהרה </w:t>
      </w:r>
      <w:r>
        <w:rPr>
          <w:rtl/>
        </w:rPr>
        <w:t>–</w:t>
      </w:r>
      <w:r>
        <w:rPr>
          <w:rFonts w:hint="cs"/>
          <w:rtl/>
        </w:rPr>
        <w:t xml:space="preserve"> הפרויקט </w:t>
      </w:r>
      <w:r w:rsidRPr="00602A9E">
        <w:rPr>
          <w:rFonts w:hint="cs"/>
          <w:b/>
          <w:bCs/>
          <w:rtl/>
        </w:rPr>
        <w:t>לא יבחן</w:t>
      </w:r>
      <w:r>
        <w:rPr>
          <w:rFonts w:hint="cs"/>
          <w:rtl/>
        </w:rPr>
        <w:t xml:space="preserve"> </w:t>
      </w:r>
      <w:r w:rsidRPr="00602A9E">
        <w:rPr>
          <w:rFonts w:hint="cs"/>
          <w:b/>
          <w:bCs/>
          <w:rtl/>
        </w:rPr>
        <w:t xml:space="preserve">על יופי, חדשנות, מקוריות </w:t>
      </w:r>
      <w:r>
        <w:rPr>
          <w:rFonts w:hint="cs"/>
          <w:b/>
          <w:bCs/>
          <w:rtl/>
        </w:rPr>
        <w:t xml:space="preserve">, </w:t>
      </w:r>
      <w:r w:rsidRPr="00602A9E">
        <w:rPr>
          <w:rFonts w:hint="cs"/>
          <w:b/>
          <w:bCs/>
          <w:rtl/>
        </w:rPr>
        <w:t xml:space="preserve">תפקודיות </w:t>
      </w:r>
      <w:r>
        <w:rPr>
          <w:rFonts w:hint="cs"/>
          <w:b/>
          <w:bCs/>
          <w:rtl/>
        </w:rPr>
        <w:t xml:space="preserve">או היקף </w:t>
      </w:r>
      <w:r w:rsidRPr="00602A9E">
        <w:rPr>
          <w:rFonts w:hint="cs"/>
          <w:b/>
          <w:bCs/>
          <w:rtl/>
        </w:rPr>
        <w:t xml:space="preserve">המערכת </w:t>
      </w:r>
      <w:r>
        <w:rPr>
          <w:rFonts w:hint="cs"/>
          <w:rtl/>
        </w:rPr>
        <w:t xml:space="preserve">אלא על המבנה הטכני/טכנולוגי (ארכיטקטורה) של התוכנה. </w:t>
      </w:r>
      <w:r w:rsidR="00D5587F">
        <w:rPr>
          <w:rFonts w:hint="cs"/>
          <w:rtl/>
        </w:rPr>
        <w:t>בהחלט לגיטימי לסמן בתהליך העיצוב מה מתוך כל התכנון</w:t>
      </w:r>
      <w:r w:rsidR="00E9170F">
        <w:rPr>
          <w:rFonts w:hint="cs"/>
          <w:rtl/>
        </w:rPr>
        <w:t xml:space="preserve"> </w:t>
      </w:r>
      <w:r w:rsidR="00D5587F">
        <w:rPr>
          <w:rFonts w:hint="cs"/>
          <w:rtl/>
        </w:rPr>
        <w:t xml:space="preserve">-  מיושם ומה הוצא מחוץ לתכולה וידחה לשלבים אחרים. </w:t>
      </w:r>
      <w:r>
        <w:rPr>
          <w:rFonts w:hint="cs"/>
          <w:rtl/>
        </w:rPr>
        <w:t xml:space="preserve">אנא </w:t>
      </w:r>
      <w:r>
        <w:rPr>
          <w:rtl/>
        </w:rPr>
        <w:t>–</w:t>
      </w:r>
      <w:r>
        <w:rPr>
          <w:rFonts w:hint="cs"/>
          <w:rtl/>
        </w:rPr>
        <w:t xml:space="preserve"> זה אינו המקום להפגין רעיונות חדשים ופתרונות מקוריים לבעיות שעדיין לא נפתרו. חשבו בראש ובראשונה על המבנה והטכניקה.</w:t>
      </w:r>
    </w:p>
    <w:p w14:paraId="207AC2A7" w14:textId="77777777" w:rsidR="00602A9E" w:rsidRDefault="00602A9E" w:rsidP="00D41AC5">
      <w:pPr>
        <w:pStyle w:val="ListParagraph"/>
        <w:ind w:left="360"/>
        <w:rPr>
          <w:rtl/>
        </w:rPr>
      </w:pPr>
    </w:p>
    <w:p w14:paraId="208A43F5" w14:textId="77777777" w:rsidR="008B026A" w:rsidRDefault="00BF018F" w:rsidP="00D41AC5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על כל צוות לבחור ולהודיע ב </w:t>
      </w:r>
      <w:r>
        <w:t xml:space="preserve">email </w:t>
      </w:r>
      <w:r>
        <w:rPr>
          <w:rFonts w:hint="cs"/>
          <w:rtl/>
        </w:rPr>
        <w:t xml:space="preserve"> </w:t>
      </w:r>
      <w:r w:rsidR="008B026A">
        <w:rPr>
          <w:rFonts w:hint="cs"/>
          <w:rtl/>
        </w:rPr>
        <w:t>ל</w:t>
      </w:r>
      <w:r>
        <w:rPr>
          <w:rFonts w:hint="cs"/>
          <w:rtl/>
        </w:rPr>
        <w:t xml:space="preserve">מרצה מהי בחירתו </w:t>
      </w:r>
      <w:r w:rsidR="00292457">
        <w:rPr>
          <w:rFonts w:hint="cs"/>
          <w:rtl/>
        </w:rPr>
        <w:t xml:space="preserve">לפני </w:t>
      </w:r>
      <w:r>
        <w:rPr>
          <w:rFonts w:hint="cs"/>
          <w:rtl/>
        </w:rPr>
        <w:t xml:space="preserve">יום </w:t>
      </w:r>
      <w:r w:rsidR="00D41AC5">
        <w:rPr>
          <w:rFonts w:hint="cs"/>
          <w:rtl/>
        </w:rPr>
        <w:t>שני</w:t>
      </w:r>
      <w:r w:rsidR="00E43182">
        <w:rPr>
          <w:rFonts w:hint="cs"/>
          <w:rtl/>
        </w:rPr>
        <w:t xml:space="preserve"> ה </w:t>
      </w:r>
      <w:r w:rsidR="00D41AC5">
        <w:rPr>
          <w:rFonts w:hint="cs"/>
          <w:rtl/>
        </w:rPr>
        <w:t>10 בדצמבר</w:t>
      </w:r>
      <w:r w:rsidR="00E43182">
        <w:rPr>
          <w:rFonts w:hint="cs"/>
          <w:rtl/>
        </w:rPr>
        <w:t xml:space="preserve"> 201</w:t>
      </w:r>
      <w:r w:rsidR="00D41AC5">
        <w:rPr>
          <w:rFonts w:hint="cs"/>
          <w:rtl/>
        </w:rPr>
        <w:t>8</w:t>
      </w:r>
      <w:r>
        <w:rPr>
          <w:rFonts w:hint="cs"/>
          <w:rtl/>
        </w:rPr>
        <w:t xml:space="preserve">, ההודעה תכלול שמות חברי הצוות 2 או 3 </w:t>
      </w:r>
      <w:r w:rsidR="008B0A47">
        <w:rPr>
          <w:rFonts w:hint="cs"/>
          <w:rtl/>
        </w:rPr>
        <w:t>סטודנטים, ואת הנושא הנבחר</w:t>
      </w:r>
      <w:r w:rsidR="00D41AC5">
        <w:rPr>
          <w:rFonts w:hint="cs"/>
          <w:rtl/>
        </w:rPr>
        <w:t>.</w:t>
      </w:r>
      <w:r w:rsidR="00577ABC">
        <w:rPr>
          <w:rFonts w:hint="cs"/>
          <w:rtl/>
        </w:rPr>
        <w:t xml:space="preserve"> </w:t>
      </w:r>
    </w:p>
    <w:p w14:paraId="735DC5D3" w14:textId="77777777" w:rsidR="00E43182" w:rsidRDefault="00E43182" w:rsidP="00E43182">
      <w:pPr>
        <w:pStyle w:val="ListParagraph"/>
        <w:rPr>
          <w:rtl/>
        </w:rPr>
      </w:pPr>
    </w:p>
    <w:p w14:paraId="6F7B15DA" w14:textId="77777777" w:rsidR="00BF018F" w:rsidRDefault="00BF018F" w:rsidP="00BF018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ביצוע </w:t>
      </w:r>
      <w:r w:rsidR="00D41AC5">
        <w:rPr>
          <w:rFonts w:hint="cs"/>
          <w:rtl/>
        </w:rPr>
        <w:t>הגדרת דרישות לאפליקציה ו</w:t>
      </w:r>
      <w:r w:rsidRPr="00577ABC">
        <w:rPr>
          <w:rFonts w:hint="cs"/>
          <w:b/>
          <w:bCs/>
          <w:rtl/>
        </w:rPr>
        <w:t>ניתוח מערכת</w:t>
      </w:r>
      <w:r>
        <w:rPr>
          <w:rFonts w:hint="cs"/>
          <w:rtl/>
        </w:rPr>
        <w:t xml:space="preserve"> המתבסס על חומרי העזר </w:t>
      </w:r>
      <w:r w:rsidR="00D41AC5">
        <w:rPr>
          <w:rFonts w:hint="cs"/>
          <w:rtl/>
        </w:rPr>
        <w:t xml:space="preserve">(כגון תבניות וספרי הדרכה) </w:t>
      </w:r>
      <w:r>
        <w:rPr>
          <w:rFonts w:hint="cs"/>
          <w:rtl/>
        </w:rPr>
        <w:t>שהועל</w:t>
      </w:r>
      <w:r w:rsidR="008B0A47">
        <w:rPr>
          <w:rFonts w:hint="cs"/>
          <w:rtl/>
        </w:rPr>
        <w:t>ו</w:t>
      </w:r>
      <w:r>
        <w:rPr>
          <w:rFonts w:hint="cs"/>
          <w:rtl/>
        </w:rPr>
        <w:t xml:space="preserve"> לאתר הקורס. </w:t>
      </w:r>
      <w:r w:rsidR="008B0A47">
        <w:rPr>
          <w:rFonts w:hint="cs"/>
          <w:rtl/>
        </w:rPr>
        <w:t xml:space="preserve">ומידע נוסף שהצוות יאסוף על המערכת. </w:t>
      </w:r>
      <w:r>
        <w:rPr>
          <w:rFonts w:hint="cs"/>
          <w:rtl/>
        </w:rPr>
        <w:t>הניתוח יכלול:</w:t>
      </w:r>
    </w:p>
    <w:p w14:paraId="6002431B" w14:textId="77777777" w:rsidR="008B0A47" w:rsidRDefault="008B0A47" w:rsidP="00BF018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</w:t>
      </w:r>
      <w:r w:rsidR="009E1CCC">
        <w:rPr>
          <w:rFonts w:hint="cs"/>
          <w:rtl/>
        </w:rPr>
        <w:t>י</w:t>
      </w:r>
      <w:r>
        <w:rPr>
          <w:rFonts w:hint="cs"/>
          <w:rtl/>
        </w:rPr>
        <w:t>אור כללי (מטרה, לקוחות, עיקרי המערכת)</w:t>
      </w:r>
    </w:p>
    <w:p w14:paraId="51D546D6" w14:textId="77777777" w:rsidR="00BF018F" w:rsidRDefault="00BF018F" w:rsidP="00BF018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הגדרת דרישות </w:t>
      </w:r>
    </w:p>
    <w:p w14:paraId="7E0B6C62" w14:textId="77777777" w:rsidR="00BF018F" w:rsidRDefault="00BF018F" w:rsidP="00BF018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תרשים חלוקה למודולים</w:t>
      </w:r>
      <w:r w:rsidR="00D41AC5">
        <w:rPr>
          <w:rFonts w:hint="cs"/>
          <w:rtl/>
        </w:rPr>
        <w:t xml:space="preserve"> עיקריים</w:t>
      </w:r>
    </w:p>
    <w:p w14:paraId="1749FA58" w14:textId="77777777" w:rsidR="00BF018F" w:rsidRDefault="00BF018F" w:rsidP="00BF018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תרשימי זרימה ו </w:t>
      </w:r>
      <w:r>
        <w:rPr>
          <w:rFonts w:hint="cs"/>
        </w:rPr>
        <w:t>UML</w:t>
      </w:r>
      <w:r>
        <w:rPr>
          <w:rFonts w:hint="cs"/>
          <w:rtl/>
        </w:rPr>
        <w:t xml:space="preserve"> לכל הרכיבים המרכזיים</w:t>
      </w:r>
      <w:r w:rsidR="00D57D6F">
        <w:rPr>
          <w:rFonts w:hint="cs"/>
          <w:rtl/>
        </w:rPr>
        <w:t xml:space="preserve"> (בייחוד הסקריפט המנהל)</w:t>
      </w:r>
    </w:p>
    <w:p w14:paraId="0C15B67F" w14:textId="77777777" w:rsidR="003102B5" w:rsidRDefault="003102B5" w:rsidP="00BF018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טבלה המכילה את רשימת כל השירותים הזעירים הנדרשים </w:t>
      </w:r>
      <w:r>
        <w:rPr>
          <w:rtl/>
        </w:rPr>
        <w:t>–</w:t>
      </w:r>
      <w:r w:rsidR="00D57D6F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כאלה שלא </w:t>
      </w:r>
      <w:r w:rsidR="0047225B">
        <w:rPr>
          <w:rFonts w:hint="cs"/>
          <w:rtl/>
        </w:rPr>
        <w:t>י</w:t>
      </w:r>
      <w:r>
        <w:rPr>
          <w:rFonts w:hint="cs"/>
          <w:rtl/>
        </w:rPr>
        <w:t>פותחו עדיין.</w:t>
      </w:r>
      <w:r w:rsidR="00D57D6F">
        <w:rPr>
          <w:rFonts w:hint="cs"/>
          <w:rtl/>
        </w:rPr>
        <w:t xml:space="preserve"> הטבלה תכלול גם תיאור מקוצר והדרישה ממנו</w:t>
      </w:r>
    </w:p>
    <w:p w14:paraId="3806E647" w14:textId="77777777" w:rsidR="008B026A" w:rsidRDefault="003102B5" w:rsidP="003102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כל שירות זעיר שפותח ילווה במסמך הגדרה וניתוח על פי שלד הדרישות המופיע באתר. </w:t>
      </w:r>
    </w:p>
    <w:p w14:paraId="7BBCF7D9" w14:textId="77777777" w:rsidR="008B0A47" w:rsidRDefault="008B0A47" w:rsidP="008B0A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התכנון יבחן על פי מידת הקלות וההבנה באמצעותה ניתן יהיה לייצר </w:t>
      </w:r>
      <w:r w:rsidR="00577ABC">
        <w:rPr>
          <w:rFonts w:hint="cs"/>
          <w:rtl/>
        </w:rPr>
        <w:t xml:space="preserve">(לקודד ולהפעיל) </w:t>
      </w:r>
      <w:r>
        <w:rPr>
          <w:rFonts w:hint="cs"/>
          <w:rtl/>
        </w:rPr>
        <w:t>את השירות</w:t>
      </w:r>
    </w:p>
    <w:p w14:paraId="1B7D39AB" w14:textId="77777777" w:rsidR="008B026A" w:rsidRDefault="008B026A" w:rsidP="008B026A">
      <w:pPr>
        <w:pStyle w:val="ListParagraph"/>
        <w:ind w:left="1440"/>
      </w:pPr>
    </w:p>
    <w:p w14:paraId="2E1A1616" w14:textId="77777777" w:rsidR="003102B5" w:rsidRDefault="003102B5" w:rsidP="008B0A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פיתוח וקידוד והרצת המערכת על פי מסמכי העיצוב כפי שנכתבו בסעיף קודם</w:t>
      </w:r>
    </w:p>
    <w:p w14:paraId="39CE0FFA" w14:textId="77777777" w:rsidR="003102B5" w:rsidRDefault="003102B5" w:rsidP="003102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כל שירות זעיר יפותח כיחידה נפרדת ויהיה בלתי תלוי באחרים.</w:t>
      </w:r>
    </w:p>
    <w:p w14:paraId="3147B653" w14:textId="77777777" w:rsidR="00D5587F" w:rsidRDefault="00D5587F" w:rsidP="003102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אין בעיה שחלק קטן מהתפקודים הפנימיים ימומש כ </w:t>
      </w:r>
      <w:r>
        <w:t xml:space="preserve">mock </w:t>
      </w:r>
      <w:r>
        <w:rPr>
          <w:rFonts w:hint="cs"/>
          <w:rtl/>
        </w:rPr>
        <w:t xml:space="preserve">  ולא ימומש עד סופו.</w:t>
      </w:r>
    </w:p>
    <w:p w14:paraId="272A5317" w14:textId="77777777" w:rsidR="003102B5" w:rsidRDefault="003102B5" w:rsidP="003102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לפחות 2 שירותים חייבים להיות מפותחים בסביבת פיתוח שונה מכל היתר.</w:t>
      </w:r>
    </w:p>
    <w:p w14:paraId="1DC25108" w14:textId="77777777" w:rsidR="0047225B" w:rsidRDefault="0047225B" w:rsidP="0047225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כל שירות שמפותח חייב לה</w:t>
      </w:r>
      <w:r w:rsidR="001F2D74">
        <w:rPr>
          <w:rFonts w:hint="cs"/>
          <w:rtl/>
        </w:rPr>
        <w:t>י</w:t>
      </w:r>
      <w:r>
        <w:rPr>
          <w:rFonts w:hint="cs"/>
          <w:rtl/>
        </w:rPr>
        <w:t>בדק (ת</w:t>
      </w:r>
      <w:r w:rsidR="001F2D74">
        <w:rPr>
          <w:rFonts w:hint="cs"/>
          <w:rtl/>
        </w:rPr>
        <w:t>י</w:t>
      </w:r>
      <w:r>
        <w:rPr>
          <w:rFonts w:hint="cs"/>
          <w:rtl/>
        </w:rPr>
        <w:t>עוד הבדיקה יצורף למסמכי ת</w:t>
      </w:r>
      <w:r w:rsidR="001F2D74">
        <w:rPr>
          <w:rFonts w:hint="cs"/>
          <w:rtl/>
        </w:rPr>
        <w:t>י</w:t>
      </w:r>
      <w:r>
        <w:rPr>
          <w:rFonts w:hint="cs"/>
          <w:rtl/>
        </w:rPr>
        <w:t>עוד המערכת)</w:t>
      </w:r>
    </w:p>
    <w:p w14:paraId="42AB51CF" w14:textId="77777777" w:rsidR="001F2D74" w:rsidRDefault="001F2D74" w:rsidP="001F2D7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>המערכת כולה תופעל באמצעות סקריפט (</w:t>
      </w:r>
      <w:r>
        <w:t>script</w:t>
      </w:r>
      <w:r>
        <w:rPr>
          <w:rFonts w:hint="cs"/>
          <w:rtl/>
        </w:rPr>
        <w:t>)  הקורא לשירותים השונים ולא באמצעות תכנית מרכזית (</w:t>
      </w:r>
      <w:r>
        <w:t>main</w:t>
      </w:r>
      <w:r>
        <w:rPr>
          <w:rFonts w:hint="cs"/>
          <w:rtl/>
        </w:rPr>
        <w:t xml:space="preserve"> ) </w:t>
      </w:r>
    </w:p>
    <w:p w14:paraId="416E4AFD" w14:textId="77777777" w:rsidR="008A7D2F" w:rsidRDefault="008A7D2F" w:rsidP="001F2D7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הרצת האפליקציה כולה ותיעוד ההרצה באמצעות הקלטת וידיאו</w:t>
      </w:r>
    </w:p>
    <w:p w14:paraId="3F3FAF1E" w14:textId="77777777" w:rsidR="008B0A47" w:rsidRDefault="008B0A47" w:rsidP="008B0A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הכנת </w:t>
      </w:r>
      <w:r w:rsidRPr="00577ABC">
        <w:rPr>
          <w:rFonts w:hint="cs"/>
          <w:b/>
          <w:bCs/>
          <w:rtl/>
        </w:rPr>
        <w:t>מצגת על הפרויקט</w:t>
      </w:r>
      <w:r>
        <w:rPr>
          <w:rFonts w:hint="cs"/>
          <w:rtl/>
        </w:rPr>
        <w:t xml:space="preserve"> הכוללת:</w:t>
      </w:r>
    </w:p>
    <w:p w14:paraId="092DD843" w14:textId="77777777" w:rsidR="008B026A" w:rsidRDefault="0047225B" w:rsidP="008B0A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הצגת הפרויקט והמפתחים</w:t>
      </w:r>
      <w:r w:rsidR="008B026A">
        <w:rPr>
          <w:rFonts w:hint="cs"/>
          <w:rtl/>
        </w:rPr>
        <w:t xml:space="preserve">. </w:t>
      </w:r>
    </w:p>
    <w:p w14:paraId="3ECE24F5" w14:textId="77777777" w:rsidR="008B026A" w:rsidRDefault="008B026A" w:rsidP="008B0A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תרשימי קשרים המתארים את תתי המערכות השונים וחלוקתם לשירותים זעירים (לפחות שני תרשימים)</w:t>
      </w:r>
    </w:p>
    <w:p w14:paraId="056CA1B3" w14:textId="77777777" w:rsidR="008B026A" w:rsidRDefault="008B026A" w:rsidP="008A7D2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ניתוח מפורט והדגמת השימוש בלפחות </w:t>
      </w:r>
      <w:r w:rsidR="008A7D2F">
        <w:rPr>
          <w:rFonts w:hint="cs"/>
          <w:rtl/>
        </w:rPr>
        <w:t>ב</w:t>
      </w:r>
      <w:r>
        <w:rPr>
          <w:rFonts w:hint="cs"/>
          <w:rtl/>
        </w:rPr>
        <w:t xml:space="preserve">שירות זעיר </w:t>
      </w:r>
      <w:r w:rsidR="008A7D2F">
        <w:rPr>
          <w:rFonts w:hint="cs"/>
          <w:rtl/>
        </w:rPr>
        <w:t>אחד</w:t>
      </w:r>
    </w:p>
    <w:p w14:paraId="33840993" w14:textId="77777777" w:rsidR="008B026A" w:rsidRDefault="008A7D2F" w:rsidP="00D57D6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הדגמת הרצת האפ</w:t>
      </w:r>
      <w:r w:rsidR="00D57D6F">
        <w:rPr>
          <w:rFonts w:hint="cs"/>
          <w:rtl/>
        </w:rPr>
        <w:t>ליקציה (ניתן באמצעות וידיאו או</w:t>
      </w:r>
      <w:r>
        <w:rPr>
          <w:rFonts w:hint="cs"/>
          <w:rtl/>
        </w:rPr>
        <w:t xml:space="preserve"> באופן חי)</w:t>
      </w:r>
    </w:p>
    <w:p w14:paraId="6B70130F" w14:textId="77777777" w:rsidR="008A7D2F" w:rsidRDefault="008A7D2F" w:rsidP="008A7D2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פירוט כיצד נבדקה האפליקציה</w:t>
      </w:r>
    </w:p>
    <w:p w14:paraId="45980B4D" w14:textId="77777777" w:rsidR="008B026A" w:rsidRDefault="008B026A" w:rsidP="008B0A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מסקנות הצוות לגבי תהליך העבודה </w:t>
      </w:r>
      <w:r>
        <w:rPr>
          <w:rtl/>
        </w:rPr>
        <w:t>–</w:t>
      </w:r>
      <w:r>
        <w:rPr>
          <w:rFonts w:hint="cs"/>
          <w:rtl/>
        </w:rPr>
        <w:t xml:space="preserve"> קשיים , בעיות והמלצות</w:t>
      </w:r>
    </w:p>
    <w:p w14:paraId="74F675B1" w14:textId="77777777" w:rsidR="008B026A" w:rsidRDefault="008B026A" w:rsidP="008A7D2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היקף המצגת לא יעלה על 1</w:t>
      </w:r>
      <w:r w:rsidR="008A7D2F">
        <w:rPr>
          <w:rFonts w:hint="cs"/>
          <w:rtl/>
        </w:rPr>
        <w:t>1</w:t>
      </w:r>
      <w:r>
        <w:rPr>
          <w:rFonts w:hint="cs"/>
          <w:rtl/>
        </w:rPr>
        <w:t xml:space="preserve"> שקפים</w:t>
      </w:r>
      <w:r w:rsidR="00140A5D">
        <w:rPr>
          <w:rFonts w:hint="cs"/>
          <w:rtl/>
        </w:rPr>
        <w:t xml:space="preserve"> </w:t>
      </w:r>
    </w:p>
    <w:p w14:paraId="2E0DF6A5" w14:textId="77777777" w:rsidR="00577ABC" w:rsidRDefault="00577ABC" w:rsidP="008A7D2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הצגת הפרויקט בפני הכיתה. </w:t>
      </w:r>
      <w:r w:rsidR="008A7D2F">
        <w:rPr>
          <w:rFonts w:hint="cs"/>
          <w:rtl/>
        </w:rPr>
        <w:t>(הצגה של כ 10</w:t>
      </w:r>
      <w:r w:rsidR="00140A5D">
        <w:rPr>
          <w:rFonts w:hint="cs"/>
          <w:rtl/>
        </w:rPr>
        <w:t xml:space="preserve"> דקות)</w:t>
      </w:r>
    </w:p>
    <w:p w14:paraId="68BBEEC8" w14:textId="77777777" w:rsidR="00807D0B" w:rsidRDefault="00807D0B" w:rsidP="00807D0B">
      <w:pPr>
        <w:pStyle w:val="ListParagraph"/>
        <w:ind w:left="1440"/>
      </w:pPr>
    </w:p>
    <w:p w14:paraId="0CC45C81" w14:textId="77777777" w:rsidR="00807D0B" w:rsidRDefault="008B026A" w:rsidP="008B026A">
      <w:pPr>
        <w:pStyle w:val="ListParagraph"/>
        <w:numPr>
          <w:ilvl w:val="0"/>
          <w:numId w:val="1"/>
        </w:numPr>
      </w:pPr>
      <w:r w:rsidRPr="00577ABC">
        <w:rPr>
          <w:rFonts w:hint="cs"/>
          <w:b/>
          <w:bCs/>
          <w:rtl/>
        </w:rPr>
        <w:t>תוצרי הפרויקט</w:t>
      </w:r>
      <w:r>
        <w:rPr>
          <w:rFonts w:hint="cs"/>
          <w:rtl/>
        </w:rPr>
        <w:t xml:space="preserve"> : </w:t>
      </w:r>
    </w:p>
    <w:p w14:paraId="641D7F47" w14:textId="77777777" w:rsidR="00807D0B" w:rsidRDefault="00807D0B" w:rsidP="00807D0B">
      <w:pPr>
        <w:pStyle w:val="ListParagraph"/>
      </w:pPr>
      <w:r>
        <w:rPr>
          <w:rFonts w:hint="cs"/>
          <w:rtl/>
        </w:rPr>
        <w:t xml:space="preserve">יש לארוז את כל תוצרי הפרויקט בקובץ </w:t>
      </w:r>
      <w:r>
        <w:rPr>
          <w:rFonts w:hint="cs"/>
        </w:rPr>
        <w:t>ZIP</w:t>
      </w:r>
      <w:r>
        <w:rPr>
          <w:rFonts w:hint="cs"/>
          <w:rtl/>
        </w:rPr>
        <w:t xml:space="preserve"> אחד ולהגישו באתר הקורס</w:t>
      </w:r>
      <w:r w:rsidR="00577ABC">
        <w:rPr>
          <w:rFonts w:hint="cs"/>
          <w:rtl/>
        </w:rPr>
        <w:t>, שמות כל המסמכים יכילו את מספרי הזהות של המגישים ושם מזהה למסמך</w:t>
      </w:r>
      <w:r w:rsidR="00BD48B3">
        <w:rPr>
          <w:rFonts w:hint="cs"/>
          <w:rtl/>
        </w:rPr>
        <w:t xml:space="preserve"> תכולת ה </w:t>
      </w:r>
      <w:r w:rsidR="00BD48B3">
        <w:rPr>
          <w:rFonts w:hint="cs"/>
        </w:rPr>
        <w:t>ZIP</w:t>
      </w:r>
      <w:r w:rsidR="00BD48B3">
        <w:rPr>
          <w:rFonts w:hint="cs"/>
          <w:rtl/>
        </w:rPr>
        <w:t>:</w:t>
      </w:r>
    </w:p>
    <w:p w14:paraId="5AA8AC65" w14:textId="77777777" w:rsidR="00807D0B" w:rsidRDefault="00807D0B" w:rsidP="008A7D2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מסמך </w:t>
      </w:r>
      <w:r w:rsidR="00565337">
        <w:rPr>
          <w:rFonts w:hint="cs"/>
          <w:rtl/>
        </w:rPr>
        <w:t>אפיון</w:t>
      </w:r>
      <w:r>
        <w:rPr>
          <w:rFonts w:hint="cs"/>
          <w:rtl/>
        </w:rPr>
        <w:t xml:space="preserve"> הכולל את כל החומרים שהוכנו לפרק</w:t>
      </w:r>
      <w:r w:rsidR="008A7D2F">
        <w:rPr>
          <w:rFonts w:hint="cs"/>
          <w:rtl/>
        </w:rPr>
        <w:t>ים 2 ו 3</w:t>
      </w:r>
      <w:r>
        <w:rPr>
          <w:rFonts w:hint="cs"/>
          <w:rtl/>
        </w:rPr>
        <w:t xml:space="preserve"> </w:t>
      </w:r>
    </w:p>
    <w:p w14:paraId="13EA8439" w14:textId="77777777" w:rsidR="008A7D2F" w:rsidRDefault="008A7D2F" w:rsidP="008A7D2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צילום וידיאו של הדגמת האפליקציה</w:t>
      </w:r>
    </w:p>
    <w:p w14:paraId="26DF36E8" w14:textId="77777777" w:rsidR="00807D0B" w:rsidRDefault="00807D0B" w:rsidP="00807D0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המצגת אותה תציגו בפני הכיתה </w:t>
      </w:r>
    </w:p>
    <w:p w14:paraId="5C4A1E99" w14:textId="4EECB107" w:rsidR="00577ABC" w:rsidRDefault="00577ABC" w:rsidP="00577ABC">
      <w:pPr>
        <w:rPr>
          <w:rtl/>
        </w:rPr>
      </w:pPr>
      <w:r>
        <w:rPr>
          <w:rFonts w:hint="cs"/>
          <w:rtl/>
        </w:rPr>
        <w:t>בימי ההכנה המוצ</w:t>
      </w:r>
      <w:r w:rsidR="00140A5D">
        <w:rPr>
          <w:rFonts w:hint="cs"/>
          <w:rtl/>
        </w:rPr>
        <w:t>ע</w:t>
      </w:r>
      <w:r>
        <w:rPr>
          <w:rFonts w:hint="cs"/>
          <w:rtl/>
        </w:rPr>
        <w:t>ים לא יתקיימו שעורים פרונטליים אולם המרצה יעמוד לרשותכם בשעות השיעור לצורך התייעצות והבהרות.</w:t>
      </w:r>
      <w:r w:rsidR="00140A5D">
        <w:rPr>
          <w:rFonts w:hint="cs"/>
          <w:rtl/>
        </w:rPr>
        <w:t xml:space="preserve"> </w:t>
      </w:r>
      <w:r w:rsidR="00565337">
        <w:rPr>
          <w:rFonts w:hint="cs"/>
          <w:rtl/>
        </w:rPr>
        <w:t>אצפה לה</w:t>
      </w:r>
      <w:r w:rsidR="00982D14">
        <w:rPr>
          <w:rFonts w:hint="cs"/>
          <w:rtl/>
        </w:rPr>
        <w:t>י</w:t>
      </w:r>
      <w:r w:rsidR="00565337">
        <w:rPr>
          <w:rFonts w:hint="cs"/>
          <w:rtl/>
        </w:rPr>
        <w:t>פגש עם כל צוות לפחות פעם אחת בתקופת ההכנה.</w:t>
      </w:r>
      <w:ins w:id="3" w:author="Dan Almog" w:date="2018-11-27T09:54:00Z">
        <w:r w:rsidR="0098573F">
          <w:rPr>
            <w:rFonts w:hint="cs"/>
            <w:rtl/>
          </w:rPr>
          <w:t xml:space="preserve"> בנוסף יקבע מראש לכל צוות </w:t>
        </w:r>
      </w:ins>
      <w:ins w:id="4" w:author="Dan Almog" w:date="2018-11-27T09:55:00Z">
        <w:r w:rsidR="0098573F">
          <w:rPr>
            <w:rFonts w:hint="cs"/>
            <w:rtl/>
          </w:rPr>
          <w:t xml:space="preserve">מפגש בן </w:t>
        </w:r>
      </w:ins>
      <w:ins w:id="5" w:author="Dan Almog" w:date="2018-11-27T09:54:00Z">
        <w:r w:rsidR="0098573F">
          <w:rPr>
            <w:rFonts w:hint="cs"/>
            <w:rtl/>
          </w:rPr>
          <w:t xml:space="preserve">15 דקות (שחובה </w:t>
        </w:r>
      </w:ins>
      <w:ins w:id="6" w:author="Dan Almog" w:date="2018-11-27T09:55:00Z">
        <w:r w:rsidR="0098573F">
          <w:rPr>
            <w:rFonts w:hint="cs"/>
            <w:rtl/>
          </w:rPr>
          <w:t xml:space="preserve">לכול הצוות </w:t>
        </w:r>
      </w:ins>
      <w:ins w:id="7" w:author="Dan Almog" w:date="2018-11-27T09:54:00Z">
        <w:r w:rsidR="0098573F">
          <w:rPr>
            <w:rFonts w:hint="cs"/>
            <w:rtl/>
          </w:rPr>
          <w:t>להופיע</w:t>
        </w:r>
      </w:ins>
      <w:ins w:id="8" w:author="Dan Almog" w:date="2018-11-27T09:55:00Z">
        <w:r w:rsidR="0098573F">
          <w:rPr>
            <w:rFonts w:hint="cs"/>
            <w:rtl/>
          </w:rPr>
          <w:t xml:space="preserve"> אליו) על מנת לוודא שאתם בכוון הנכון.</w:t>
        </w:r>
      </w:ins>
      <w:bookmarkStart w:id="9" w:name="_GoBack"/>
      <w:bookmarkEnd w:id="9"/>
    </w:p>
    <w:p w14:paraId="2284B5E4" w14:textId="77777777" w:rsidR="00577ABC" w:rsidRDefault="00577ABC" w:rsidP="00577ABC">
      <w:pPr>
        <w:rPr>
          <w:rtl/>
        </w:rPr>
      </w:pPr>
    </w:p>
    <w:p w14:paraId="5842AB4B" w14:textId="77777777" w:rsidR="00577ABC" w:rsidRDefault="00577ABC" w:rsidP="00577ABC">
      <w:pPr>
        <w:rPr>
          <w:rtl/>
        </w:rPr>
      </w:pPr>
      <w:r>
        <w:rPr>
          <w:rFonts w:hint="cs"/>
          <w:rtl/>
        </w:rPr>
        <w:t>בהצלחה</w:t>
      </w:r>
    </w:p>
    <w:p w14:paraId="10B23052" w14:textId="77777777" w:rsidR="00577ABC" w:rsidRDefault="00577ABC" w:rsidP="00577ABC">
      <w:pPr>
        <w:rPr>
          <w:rtl/>
        </w:rPr>
      </w:pPr>
    </w:p>
    <w:p w14:paraId="1EF465A0" w14:textId="77777777" w:rsidR="00577ABC" w:rsidRDefault="00577ABC" w:rsidP="00577ABC">
      <w:r>
        <w:rPr>
          <w:rFonts w:hint="cs"/>
          <w:rtl/>
        </w:rPr>
        <w:t>דני</w:t>
      </w:r>
    </w:p>
    <w:p w14:paraId="20EB6892" w14:textId="77777777" w:rsidR="008B026A" w:rsidRDefault="008B026A" w:rsidP="008B026A">
      <w:pPr>
        <w:pStyle w:val="ListParagraph"/>
        <w:rPr>
          <w:rtl/>
        </w:rPr>
      </w:pPr>
    </w:p>
    <w:p w14:paraId="02175A6C" w14:textId="77777777" w:rsidR="008B026A" w:rsidRDefault="008B026A" w:rsidP="008B026A">
      <w:pPr>
        <w:pStyle w:val="ListParagraph"/>
        <w:rPr>
          <w:rtl/>
        </w:rPr>
      </w:pPr>
    </w:p>
    <w:p w14:paraId="54F4893F" w14:textId="77777777" w:rsidR="008B026A" w:rsidRDefault="008B026A" w:rsidP="008B026A">
      <w:pPr>
        <w:pStyle w:val="ListParagraph"/>
        <w:rPr>
          <w:rtl/>
        </w:rPr>
      </w:pPr>
    </w:p>
    <w:p w14:paraId="44420F94" w14:textId="77777777" w:rsidR="008B026A" w:rsidRDefault="008B026A" w:rsidP="008B026A"/>
    <w:sectPr w:rsidR="008B026A" w:rsidSect="007458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4BBA"/>
    <w:multiLevelType w:val="hybridMultilevel"/>
    <w:tmpl w:val="8046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47E7D"/>
    <w:multiLevelType w:val="hybridMultilevel"/>
    <w:tmpl w:val="8E34D8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lomo Mark">
    <w15:presenceInfo w15:providerId="AD" w15:userId="S-1-5-21-2887839786-2318701599-3854436715-3379"/>
  </w15:person>
  <w15:person w15:author="Dan Almog">
    <w15:presenceInfo w15:providerId="None" w15:userId="Dan Almo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8F"/>
    <w:rsid w:val="00140A5D"/>
    <w:rsid w:val="00162BF9"/>
    <w:rsid w:val="001F2D74"/>
    <w:rsid w:val="001F5E04"/>
    <w:rsid w:val="00292457"/>
    <w:rsid w:val="002941EA"/>
    <w:rsid w:val="003102B5"/>
    <w:rsid w:val="0047225B"/>
    <w:rsid w:val="00565337"/>
    <w:rsid w:val="00577ABC"/>
    <w:rsid w:val="00602A9E"/>
    <w:rsid w:val="007458CE"/>
    <w:rsid w:val="00807D0B"/>
    <w:rsid w:val="008A7D2F"/>
    <w:rsid w:val="008B026A"/>
    <w:rsid w:val="008B0A47"/>
    <w:rsid w:val="00982D14"/>
    <w:rsid w:val="0098573F"/>
    <w:rsid w:val="009B6A28"/>
    <w:rsid w:val="009E1CCC"/>
    <w:rsid w:val="00A40360"/>
    <w:rsid w:val="00BD48B3"/>
    <w:rsid w:val="00BF018F"/>
    <w:rsid w:val="00BF308E"/>
    <w:rsid w:val="00D41AC5"/>
    <w:rsid w:val="00D5587F"/>
    <w:rsid w:val="00D57D6F"/>
    <w:rsid w:val="00DA5FAB"/>
    <w:rsid w:val="00E43182"/>
    <w:rsid w:val="00E9170F"/>
    <w:rsid w:val="00F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ADB2"/>
  <w15:chartTrackingRefBased/>
  <w15:docId w15:val="{5AE5D7FF-041B-4B51-81E7-8C19F0FB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E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E0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0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Almog</dc:creator>
  <cp:keywords/>
  <dc:description/>
  <cp:lastModifiedBy>Dan Almog</cp:lastModifiedBy>
  <cp:revision>3</cp:revision>
  <dcterms:created xsi:type="dcterms:W3CDTF">2018-11-27T07:52:00Z</dcterms:created>
  <dcterms:modified xsi:type="dcterms:W3CDTF">2018-11-27T07:55:00Z</dcterms:modified>
</cp:coreProperties>
</file>